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9B94F" w14:textId="2B5A20BC" w:rsidR="007B1B2B" w:rsidRPr="007B1B2B" w:rsidRDefault="007B1B2B" w:rsidP="00C66F63">
      <w:pPr>
        <w:rPr>
          <w:b/>
          <w:bCs/>
          <w:sz w:val="32"/>
          <w:szCs w:val="28"/>
        </w:rPr>
      </w:pPr>
      <w:r w:rsidRPr="007B1B2B">
        <w:rPr>
          <w:b/>
          <w:bCs/>
          <w:sz w:val="32"/>
          <w:szCs w:val="28"/>
        </w:rPr>
        <w:t xml:space="preserve">Chang Gung </w:t>
      </w:r>
      <w:r w:rsidR="006D6397">
        <w:rPr>
          <w:b/>
          <w:bCs/>
          <w:sz w:val="32"/>
          <w:szCs w:val="28"/>
        </w:rPr>
        <w:t>Pneumothorax</w:t>
      </w:r>
      <w:r w:rsidRPr="007B1B2B">
        <w:rPr>
          <w:b/>
          <w:bCs/>
          <w:sz w:val="32"/>
          <w:szCs w:val="28"/>
        </w:rPr>
        <w:t xml:space="preserve"> (CG</w:t>
      </w:r>
      <w:r w:rsidR="006D6397">
        <w:rPr>
          <w:b/>
          <w:bCs/>
          <w:sz w:val="32"/>
          <w:szCs w:val="28"/>
        </w:rPr>
        <w:t>PNX</w:t>
      </w:r>
      <w:r w:rsidRPr="007B1B2B">
        <w:rPr>
          <w:b/>
          <w:bCs/>
          <w:sz w:val="32"/>
          <w:szCs w:val="28"/>
        </w:rPr>
        <w:t xml:space="preserve">) </w:t>
      </w:r>
      <w:r w:rsidR="00DA48C6">
        <w:rPr>
          <w:b/>
          <w:bCs/>
          <w:sz w:val="32"/>
          <w:szCs w:val="28"/>
        </w:rPr>
        <w:t>D</w:t>
      </w:r>
      <w:r w:rsidRPr="007B1B2B">
        <w:rPr>
          <w:b/>
          <w:bCs/>
          <w:sz w:val="32"/>
          <w:szCs w:val="28"/>
        </w:rPr>
        <w:t>atabase</w:t>
      </w:r>
    </w:p>
    <w:p w14:paraId="59D66367" w14:textId="77777777" w:rsidR="007B1B2B" w:rsidRDefault="007B1B2B" w:rsidP="00C66F63">
      <w:pPr>
        <w:rPr>
          <w:b/>
          <w:bCs/>
        </w:rPr>
      </w:pPr>
    </w:p>
    <w:p w14:paraId="56831533" w14:textId="49F2F0B9" w:rsidR="00C66F63" w:rsidRPr="00C66F63" w:rsidRDefault="00883B6A" w:rsidP="00C66F63">
      <w:pPr>
        <w:rPr>
          <w:b/>
          <w:bCs/>
        </w:rPr>
      </w:pPr>
      <w:r>
        <w:rPr>
          <w:b/>
          <w:bCs/>
        </w:rPr>
        <w:t>Introduction</w:t>
      </w:r>
    </w:p>
    <w:p w14:paraId="2C505249" w14:textId="006A091F" w:rsidR="00C66F63" w:rsidRDefault="007B1B2B" w:rsidP="00C66F63">
      <w:bookmarkStart w:id="0" w:name="_Hlk51685193"/>
      <w:r>
        <w:t>CG</w:t>
      </w:r>
      <w:r w:rsidR="006D6397">
        <w:t>PNX</w:t>
      </w:r>
      <w:r>
        <w:t xml:space="preserve"> d</w:t>
      </w:r>
      <w:r w:rsidR="00C66F63">
        <w:t>atabase</w:t>
      </w:r>
      <w:bookmarkEnd w:id="0"/>
      <w:r>
        <w:t xml:space="preserve"> </w:t>
      </w:r>
      <w:r w:rsidR="00C66F63">
        <w:t xml:space="preserve">is </w:t>
      </w:r>
      <w:r w:rsidR="00AA1445">
        <w:t xml:space="preserve">one </w:t>
      </w:r>
      <w:r w:rsidR="00C66F63">
        <w:t>t</w:t>
      </w:r>
      <w:r w:rsidR="00C66F63" w:rsidRPr="00C66F63">
        <w:t xml:space="preserve">hematic </w:t>
      </w:r>
      <w:r w:rsidR="00C66F63">
        <w:t xml:space="preserve">database </w:t>
      </w:r>
      <w:r w:rsidR="00AA1445">
        <w:t xml:space="preserve">which </w:t>
      </w:r>
      <w:r w:rsidR="00C66F63">
        <w:t xml:space="preserve">contains </w:t>
      </w:r>
      <w:r w:rsidR="00697788">
        <w:rPr>
          <w:rFonts w:hint="eastAsia"/>
        </w:rPr>
        <w:t>1</w:t>
      </w:r>
      <w:r w:rsidR="00697788">
        <w:t>,</w:t>
      </w:r>
      <w:r w:rsidR="00697788">
        <w:rPr>
          <w:rFonts w:hint="eastAsia"/>
        </w:rPr>
        <w:t>563</w:t>
      </w:r>
      <w:r w:rsidR="00C66F63">
        <w:t xml:space="preserve"> patients </w:t>
      </w:r>
      <w:r w:rsidR="00AA1445">
        <w:t xml:space="preserve">who were </w:t>
      </w:r>
      <w:r w:rsidR="00C66F63">
        <w:t>diagnosed</w:t>
      </w:r>
      <w:r w:rsidR="00AA1445">
        <w:t xml:space="preserve"> with</w:t>
      </w:r>
      <w:r w:rsidR="00C66F63">
        <w:t xml:space="preserve"> </w:t>
      </w:r>
      <w:r w:rsidR="00C207F1">
        <w:t>Pneumothorax</w:t>
      </w:r>
      <w:r w:rsidR="00AA1445">
        <w:t xml:space="preserve"> based on </w:t>
      </w:r>
      <w:r w:rsidR="00C207F1">
        <w:t xml:space="preserve">Chest X-ray </w:t>
      </w:r>
      <w:r w:rsidR="00AA1445">
        <w:t>radiographs at</w:t>
      </w:r>
      <w:r w:rsidR="00C66F63">
        <w:t xml:space="preserve"> Chang Gung memorial hospitals, Taiwan.</w:t>
      </w:r>
      <w:r w:rsidR="00AA1445">
        <w:t xml:space="preserve"> The image data in this database was de-identified for privacy protection and accompanying with each patient’s </w:t>
      </w:r>
      <w:r w:rsidR="00A33B79">
        <w:t>d</w:t>
      </w:r>
      <w:r w:rsidR="00AA1445">
        <w:t>emographic data</w:t>
      </w:r>
      <w:r w:rsidR="00A33B79">
        <w:t xml:space="preserve">. </w:t>
      </w:r>
      <w:r w:rsidR="009E0ACA" w:rsidRPr="009E0ACA">
        <w:t xml:space="preserve">Though deidentified, </w:t>
      </w:r>
      <w:r w:rsidR="009E0ACA">
        <w:t>CG</w:t>
      </w:r>
      <w:r w:rsidR="00EA5BA1">
        <w:t>PNX</w:t>
      </w:r>
      <w:r w:rsidR="00AA1445">
        <w:t xml:space="preserve"> database</w:t>
      </w:r>
      <w:r w:rsidR="009E0ACA" w:rsidRPr="009E0ACA">
        <w:t xml:space="preserve"> contains detailed </w:t>
      </w:r>
      <w:r w:rsidR="00A33B79">
        <w:t xml:space="preserve">clinical </w:t>
      </w:r>
      <w:r w:rsidR="009E0ACA" w:rsidRPr="009E0ACA">
        <w:t>information and requires credentialing before access.</w:t>
      </w:r>
    </w:p>
    <w:p w14:paraId="3DDA1BAD" w14:textId="765696BC" w:rsidR="00C66F63" w:rsidRDefault="00C66F63" w:rsidP="00C66F63"/>
    <w:p w14:paraId="72E1A088" w14:textId="0FE0BC10" w:rsidR="00A33B79" w:rsidRPr="00A33B79" w:rsidRDefault="00795ED5" w:rsidP="00C66F63">
      <w:pPr>
        <w:rPr>
          <w:b/>
          <w:bCs/>
        </w:rPr>
      </w:pPr>
      <w:r>
        <w:rPr>
          <w:b/>
          <w:bCs/>
        </w:rPr>
        <w:t xml:space="preserve">Patient </w:t>
      </w:r>
      <w:r w:rsidR="00A33B79">
        <w:rPr>
          <w:b/>
          <w:bCs/>
        </w:rPr>
        <w:t>Cohort</w:t>
      </w:r>
    </w:p>
    <w:p w14:paraId="12E6E46C" w14:textId="4CD97CE2" w:rsidR="00C66F63" w:rsidDel="0067035B" w:rsidRDefault="00A0774B" w:rsidP="00883B6A">
      <w:pPr>
        <w:rPr>
          <w:del w:id="1" w:author="CCjames Chu" w:date="2021-03-30T09:02:00Z"/>
        </w:rPr>
      </w:pPr>
      <w:r>
        <w:t>Pneumothorax cases</w:t>
      </w:r>
      <w:r w:rsidR="00883B6A">
        <w:t xml:space="preserve"> </w:t>
      </w:r>
      <w:r w:rsidR="00AA1445">
        <w:t xml:space="preserve">collected </w:t>
      </w:r>
      <w:r w:rsidR="00883B6A">
        <w:t xml:space="preserve">in </w:t>
      </w:r>
      <w:r w:rsidR="00A33B79">
        <w:t>six branches of</w:t>
      </w:r>
      <w:r w:rsidR="00883B6A">
        <w:t xml:space="preserve"> Chang Gung Memorial Hospital between</w:t>
      </w:r>
      <w:r w:rsidR="00883B6A" w:rsidRPr="00DA7AE1">
        <w:t xml:space="preserve"> 20</w:t>
      </w:r>
      <w:r w:rsidR="00DA7AE1" w:rsidRPr="00DA7AE1">
        <w:t>1</w:t>
      </w:r>
      <w:r w:rsidR="005C4E07">
        <w:t>5</w:t>
      </w:r>
      <w:r w:rsidR="00883B6A" w:rsidRPr="00DA7AE1">
        <w:t xml:space="preserve"> and 201</w:t>
      </w:r>
      <w:r w:rsidR="00A55AD9" w:rsidRPr="00DA7AE1">
        <w:t>9</w:t>
      </w:r>
      <w:r w:rsidR="00883B6A">
        <w:t xml:space="preserve"> will be reviewed</w:t>
      </w:r>
      <w:r w:rsidR="00A33B79">
        <w:t xml:space="preserve">. </w:t>
      </w:r>
      <w:r w:rsidR="00D22499">
        <w:t xml:space="preserve">Pneumothorax diagnosis </w:t>
      </w:r>
      <w:r w:rsidR="00A33B79">
        <w:t xml:space="preserve">was </w:t>
      </w:r>
      <w:r w:rsidR="00DA22B7">
        <w:t>determined</w:t>
      </w:r>
      <w:r w:rsidR="00A33B79">
        <w:t xml:space="preserve"> </w:t>
      </w:r>
      <w:r w:rsidR="00D22499">
        <w:t xml:space="preserve">mainly by </w:t>
      </w:r>
      <w:r w:rsidR="00CC6606">
        <w:t>c</w:t>
      </w:r>
      <w:r w:rsidR="00950B27">
        <w:t>hest X-ray report</w:t>
      </w:r>
      <w:r w:rsidR="007B4596">
        <w:t xml:space="preserve"> from </w:t>
      </w:r>
      <w:r w:rsidR="00CC6606">
        <w:t>radiologists</w:t>
      </w:r>
      <w:r w:rsidR="00950B27">
        <w:t xml:space="preserve"> </w:t>
      </w:r>
      <w:r w:rsidR="00D22499">
        <w:t>adjuvant with other</w:t>
      </w:r>
      <w:r w:rsidR="00A33B79">
        <w:t xml:space="preserve"> clinical evidence. </w:t>
      </w:r>
      <w:r w:rsidR="00880DC7" w:rsidRPr="0067035B">
        <w:rPr>
          <w:color w:val="000000" w:themeColor="text1"/>
        </w:rPr>
        <w:t>Through the</w:t>
      </w:r>
      <w:r w:rsidR="00CC6606" w:rsidRPr="0067035B">
        <w:rPr>
          <w:color w:val="000000" w:themeColor="text1"/>
        </w:rPr>
        <w:t xml:space="preserve"> clinical procedure</w:t>
      </w:r>
      <w:r w:rsidR="00880DC7" w:rsidRPr="00880DC7">
        <w:rPr>
          <w:color w:val="000000" w:themeColor="text1"/>
        </w:rPr>
        <w:t>,</w:t>
      </w:r>
      <w:r w:rsidR="00880DC7">
        <w:rPr>
          <w:color w:val="000000" w:themeColor="text1"/>
        </w:rPr>
        <w:t xml:space="preserve"> patients with chest pain usually took their first X-</w:t>
      </w:r>
      <w:r w:rsidR="007325F8">
        <w:rPr>
          <w:color w:val="000000" w:themeColor="text1"/>
        </w:rPr>
        <w:t xml:space="preserve">ray </w:t>
      </w:r>
      <w:r w:rsidR="00880DC7">
        <w:rPr>
          <w:color w:val="000000" w:themeColor="text1"/>
        </w:rPr>
        <w:t xml:space="preserve">image. If he/she was confirmed to be </w:t>
      </w:r>
      <w:r w:rsidR="00880DC7">
        <w:t>pneumothorax</w:t>
      </w:r>
      <w:r w:rsidR="007325F8">
        <w:t xml:space="preserve"> cases</w:t>
      </w:r>
      <w:r w:rsidR="00880DC7">
        <w:t>, further</w:t>
      </w:r>
      <w:r w:rsidR="00880DC7">
        <w:rPr>
          <w:rFonts w:hint="eastAsia"/>
        </w:rPr>
        <w:t xml:space="preserve"> </w:t>
      </w:r>
      <w:r w:rsidR="00880DC7">
        <w:t xml:space="preserve">chest tube </w:t>
      </w:r>
      <w:r w:rsidR="007325F8">
        <w:t xml:space="preserve">placing </w:t>
      </w:r>
      <w:r w:rsidR="00880DC7">
        <w:t xml:space="preserve">was </w:t>
      </w:r>
      <w:r w:rsidR="007325F8">
        <w:t>carried out</w:t>
      </w:r>
      <w:r w:rsidR="00880DC7">
        <w:t>. Here, we specifically selected the first image before any</w:t>
      </w:r>
      <w:r w:rsidR="007325F8">
        <w:t xml:space="preserve"> tube was placed</w:t>
      </w:r>
      <w:r w:rsidR="00DA22B7">
        <w:rPr>
          <w:rFonts w:hint="eastAsia"/>
        </w:rPr>
        <w:t>.</w:t>
      </w:r>
      <w:r w:rsidR="00D22499">
        <w:t xml:space="preserve"> </w:t>
      </w:r>
      <w:r w:rsidR="00880DC7">
        <w:t>Images</w:t>
      </w:r>
      <w:r w:rsidR="00D22499">
        <w:t xml:space="preserve"> with chest tub were </w:t>
      </w:r>
      <w:r w:rsidR="00880DC7">
        <w:t xml:space="preserve">all </w:t>
      </w:r>
      <w:r w:rsidR="00D22499">
        <w:t>excluded</w:t>
      </w:r>
      <w:r w:rsidR="00880DC7">
        <w:t xml:space="preserve"> from this database</w:t>
      </w:r>
      <w:r w:rsidR="00D22499">
        <w:t>.</w:t>
      </w:r>
      <w:r w:rsidR="00DA22B7">
        <w:t xml:space="preserve"> Finally, there </w:t>
      </w:r>
      <w:r w:rsidR="00145467">
        <w:t xml:space="preserve">were </w:t>
      </w:r>
      <w:r w:rsidR="00A55AD9" w:rsidRPr="00DA7AE1">
        <w:t>1,56</w:t>
      </w:r>
      <w:r w:rsidR="00CC6606">
        <w:t>7</w:t>
      </w:r>
      <w:r w:rsidR="00145467" w:rsidRPr="00DA7AE1">
        <w:t xml:space="preserve"> </w:t>
      </w:r>
      <w:r w:rsidR="008F4456">
        <w:t>pneumothorax</w:t>
      </w:r>
      <w:r w:rsidR="00145467">
        <w:t xml:space="preserve"> patients </w:t>
      </w:r>
      <w:r w:rsidR="00880DC7">
        <w:t xml:space="preserve">included </w:t>
      </w:r>
      <w:r w:rsidR="00145467">
        <w:t>in this database.</w:t>
      </w:r>
    </w:p>
    <w:p w14:paraId="2842978E" w14:textId="4E98C6DD" w:rsidR="00ED46AA" w:rsidDel="0067035B" w:rsidRDefault="00ED46AA" w:rsidP="005C4E07">
      <w:pPr>
        <w:rPr>
          <w:del w:id="2" w:author="CCjames Chu" w:date="2021-03-25T17:50:00Z"/>
          <w:b/>
          <w:bCs/>
        </w:rPr>
      </w:pPr>
    </w:p>
    <w:p w14:paraId="04808F38" w14:textId="77777777" w:rsidR="0067035B" w:rsidRDefault="0067035B" w:rsidP="00883B6A">
      <w:pPr>
        <w:rPr>
          <w:ins w:id="3" w:author="CCjames Chu" w:date="2021-03-30T09:02:00Z"/>
          <w:b/>
          <w:bCs/>
        </w:rPr>
      </w:pPr>
    </w:p>
    <w:p w14:paraId="2C790290" w14:textId="77777777" w:rsidR="005C4E07" w:rsidRDefault="005C4E07" w:rsidP="005C4E07">
      <w:pPr>
        <w:rPr>
          <w:rFonts w:ascii="Times New Roman" w:eastAsia="Times New Roman" w:hAnsi="Times New Roman" w:cs="Times New Roman"/>
        </w:rPr>
      </w:pPr>
    </w:p>
    <w:p w14:paraId="396415CB" w14:textId="77777777" w:rsidR="005C4E07" w:rsidRDefault="005C4E07" w:rsidP="005C4E07">
      <w:r w:rsidRPr="00E12184">
        <w:rPr>
          <w:rFonts w:ascii="Times New Roman" w:eastAsia="DFKai-SB" w:hAnsi="Times New Roman"/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F772DF" wp14:editId="5DFE7D2C">
                <wp:simplePos x="0" y="0"/>
                <wp:positionH relativeFrom="margin">
                  <wp:posOffset>0</wp:posOffset>
                </wp:positionH>
                <wp:positionV relativeFrom="paragraph">
                  <wp:posOffset>95722</wp:posOffset>
                </wp:positionV>
                <wp:extent cx="3476625" cy="1404620"/>
                <wp:effectExtent l="0" t="0" r="15875" b="14605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679C" w14:textId="6BBAEF56" w:rsidR="005C4E07" w:rsidRPr="00540474" w:rsidRDefault="005C4E07" w:rsidP="005C4E07">
                            <w:pPr>
                              <w:jc w:val="center"/>
                              <w:rPr>
                                <w:rFonts w:eastAsia="Times New Roman" w:cstheme="minorHAnsi"/>
                                <w:color w:val="202124"/>
                                <w:shd w:val="clear" w:color="auto" w:fill="F8F9FA"/>
                              </w:rPr>
                            </w:pPr>
                            <w:r w:rsidRPr="00B77664">
                              <w:rPr>
                                <w:rFonts w:eastAsia="Times New Roman" w:cstheme="minorHAnsi"/>
                                <w:color w:val="202124"/>
                                <w:shd w:val="clear" w:color="auto" w:fill="F8F9FA"/>
                              </w:rPr>
                              <w:t>From 20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8F9FA"/>
                              </w:rPr>
                              <w:t>15</w:t>
                            </w:r>
                            <w:r w:rsidRPr="00B77664">
                              <w:rPr>
                                <w:rFonts w:eastAsia="Times New Roman" w:cstheme="minorHAnsi"/>
                                <w:color w:val="202124"/>
                                <w:shd w:val="clear" w:color="auto" w:fill="F8F9FA"/>
                              </w:rPr>
                              <w:t xml:space="preserve"> to 2019, </w:t>
                            </w:r>
                            <w:r w:rsidR="007B4596">
                              <w:rPr>
                                <w:rFonts w:eastAsia="Times New Roman" w:cstheme="minorHAnsi"/>
                                <w:color w:val="202124"/>
                                <w:shd w:val="clear" w:color="auto" w:fill="F8F9FA"/>
                              </w:rPr>
                              <w:t xml:space="preserve">data </w:t>
                            </w:r>
                            <w:r w:rsidRPr="00540474">
                              <w:rPr>
                                <w:rFonts w:eastAsia="Times New Roman" w:cstheme="minorHAnsi"/>
                                <w:color w:val="202124"/>
                                <w:shd w:val="clear" w:color="auto" w:fill="F8F9FA"/>
                              </w:rPr>
                              <w:t>collected from</w:t>
                            </w:r>
                            <w:r w:rsidRPr="00B77664">
                              <w:rPr>
                                <w:rFonts w:eastAsia="Times New Roman" w:cstheme="minorHAnsi"/>
                                <w:color w:val="202124"/>
                                <w:shd w:val="clear" w:color="auto" w:fill="F8F9FA"/>
                              </w:rPr>
                              <w:t xml:space="preserve"> </w:t>
                            </w:r>
                            <w:r w:rsidRPr="00540474">
                              <w:rPr>
                                <w:rFonts w:eastAsia="Times New Roman" w:cstheme="minorHAnsi"/>
                                <w:color w:val="202124"/>
                                <w:shd w:val="clear" w:color="auto" w:fill="F8F9FA"/>
                              </w:rPr>
                              <w:t>CGMH</w:t>
                            </w:r>
                          </w:p>
                          <w:p w14:paraId="55D1C009" w14:textId="77777777" w:rsidR="005C4E07" w:rsidRPr="00540474" w:rsidRDefault="005C4E07" w:rsidP="005C4E07">
                            <w:pPr>
                              <w:spacing w:line="240" w:lineRule="atLeast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0474">
                              <w:rPr>
                                <w:rFonts w:cstheme="minorHAnsi"/>
                              </w:rPr>
                              <w:t xml:space="preserve">(patients, N = </w:t>
                            </w:r>
                            <w:r>
                              <w:rPr>
                                <w:rFonts w:cstheme="minorHAnsi"/>
                              </w:rPr>
                              <w:t>16,306</w:t>
                            </w:r>
                            <w:r w:rsidRPr="00540474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772D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7.55pt;width:27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">
                <v:textbox style="mso-fit-shape-to-text:t">
                  <w:txbxContent>
                    <w:p w14:paraId="6856679C" w14:textId="6BBAEF56" w:rsidR="005C4E07" w:rsidRPr="00540474" w:rsidRDefault="005C4E07" w:rsidP="005C4E07">
                      <w:pPr>
                        <w:jc w:val="center"/>
                        <w:rPr>
                          <w:rFonts w:eastAsia="Times New Roman" w:cstheme="minorHAnsi"/>
                          <w:color w:val="202124"/>
                          <w:shd w:val="clear" w:color="auto" w:fill="F8F9FA"/>
                        </w:rPr>
                      </w:pPr>
                      <w:r w:rsidRPr="00B77664">
                        <w:rPr>
                          <w:rFonts w:eastAsia="Times New Roman" w:cstheme="minorHAnsi"/>
                          <w:color w:val="202124"/>
                          <w:shd w:val="clear" w:color="auto" w:fill="F8F9FA"/>
                        </w:rPr>
                        <w:t>From 20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8F9FA"/>
                        </w:rPr>
                        <w:t>15</w:t>
                      </w:r>
                      <w:r w:rsidRPr="00B77664">
                        <w:rPr>
                          <w:rFonts w:eastAsia="Times New Roman" w:cstheme="minorHAnsi"/>
                          <w:color w:val="202124"/>
                          <w:shd w:val="clear" w:color="auto" w:fill="F8F9FA"/>
                        </w:rPr>
                        <w:t xml:space="preserve"> to 2019, </w:t>
                      </w:r>
                      <w:r w:rsidR="007B4596">
                        <w:rPr>
                          <w:rFonts w:eastAsia="Times New Roman" w:cstheme="minorHAnsi"/>
                          <w:color w:val="202124"/>
                          <w:shd w:val="clear" w:color="auto" w:fill="F8F9FA"/>
                        </w:rPr>
                        <w:t xml:space="preserve">data </w:t>
                      </w:r>
                      <w:r w:rsidRPr="00540474">
                        <w:rPr>
                          <w:rFonts w:eastAsia="Times New Roman" w:cstheme="minorHAnsi"/>
                          <w:color w:val="202124"/>
                          <w:shd w:val="clear" w:color="auto" w:fill="F8F9FA"/>
                        </w:rPr>
                        <w:t>collected from</w:t>
                      </w:r>
                      <w:r w:rsidRPr="00B77664">
                        <w:rPr>
                          <w:rFonts w:eastAsia="Times New Roman" w:cstheme="minorHAnsi"/>
                          <w:color w:val="202124"/>
                          <w:shd w:val="clear" w:color="auto" w:fill="F8F9FA"/>
                        </w:rPr>
                        <w:t xml:space="preserve"> </w:t>
                      </w:r>
                      <w:r w:rsidRPr="00540474">
                        <w:rPr>
                          <w:rFonts w:eastAsia="Times New Roman" w:cstheme="minorHAnsi"/>
                          <w:color w:val="202124"/>
                          <w:shd w:val="clear" w:color="auto" w:fill="F8F9FA"/>
                        </w:rPr>
                        <w:t>CGMH</w:t>
                      </w:r>
                    </w:p>
                    <w:p w14:paraId="55D1C009" w14:textId="77777777" w:rsidR="005C4E07" w:rsidRPr="00540474" w:rsidRDefault="005C4E07" w:rsidP="005C4E07">
                      <w:pPr>
                        <w:spacing w:line="240" w:lineRule="atLeast"/>
                        <w:jc w:val="center"/>
                        <w:rPr>
                          <w:rFonts w:cstheme="minorHAnsi"/>
                        </w:rPr>
                      </w:pPr>
                      <w:r w:rsidRPr="00540474">
                        <w:rPr>
                          <w:rFonts w:cstheme="minorHAnsi"/>
                        </w:rPr>
                        <w:t xml:space="preserve">(patients, N = </w:t>
                      </w:r>
                      <w:r>
                        <w:rPr>
                          <w:rFonts w:cstheme="minorHAnsi"/>
                        </w:rPr>
                        <w:t>16,306</w:t>
                      </w:r>
                      <w:r w:rsidRPr="00540474">
                        <w:rPr>
                          <w:rFonts w:cstheme="minorHAnsi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3756C5" w14:textId="77777777" w:rsidR="00672D3D" w:rsidRDefault="00672D3D" w:rsidP="005C4E07">
      <w:pPr>
        <w:rPr>
          <w:ins w:id="4" w:author="CCjames Chu" w:date="2021-03-25T17:43:00Z"/>
        </w:rPr>
      </w:pPr>
    </w:p>
    <w:p w14:paraId="789CBAAE" w14:textId="77777777" w:rsidR="005C4E07" w:rsidRPr="00E12184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</w:p>
    <w:p w14:paraId="2FB2AA23" w14:textId="77777777" w:rsidR="005C4E07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  <w:r w:rsidRPr="00E12184">
        <w:rPr>
          <w:rFonts w:ascii="Times New Roman" w:eastAsia="DFKai-SB" w:hAnsi="Times New Roman"/>
          <w:noProof/>
          <w:color w:val="FF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4E89D" wp14:editId="482C8A87">
                <wp:simplePos x="0" y="0"/>
                <wp:positionH relativeFrom="column">
                  <wp:posOffset>1581785</wp:posOffset>
                </wp:positionH>
                <wp:positionV relativeFrom="paragraph">
                  <wp:posOffset>55245</wp:posOffset>
                </wp:positionV>
                <wp:extent cx="0" cy="1009650"/>
                <wp:effectExtent l="63500" t="0" r="38100" b="31750"/>
                <wp:wrapNone/>
                <wp:docPr id="32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4C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124.55pt;margin-top:4.35pt;width:0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 w:rsidRPr="00E12184">
        <w:rPr>
          <w:rFonts w:ascii="Times New Roman" w:eastAsia="DFKai-SB" w:hAnsi="Times New Roman"/>
          <w:noProof/>
          <w:color w:val="FF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B3F6C" wp14:editId="634CFF07">
                <wp:simplePos x="0" y="0"/>
                <wp:positionH relativeFrom="column">
                  <wp:posOffset>1609725</wp:posOffset>
                </wp:positionH>
                <wp:positionV relativeFrom="paragraph">
                  <wp:posOffset>526415</wp:posOffset>
                </wp:positionV>
                <wp:extent cx="1392555" cy="5715"/>
                <wp:effectExtent l="0" t="50800" r="4445" b="70485"/>
                <wp:wrapNone/>
                <wp:docPr id="34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555" cy="5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2EFB" id="直線單箭頭接點 10" o:spid="_x0000_s1026" type="#_x0000_t32" style="position:absolute;margin-left:126.75pt;margin-top:41.45pt;width:109.65pt;height: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</w:p>
    <w:p w14:paraId="7435BD2E" w14:textId="77777777" w:rsidR="005C4E07" w:rsidRPr="00E12184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  <w:r w:rsidRPr="00E12184">
        <w:rPr>
          <w:rFonts w:ascii="Times New Roman" w:eastAsia="DFKai-SB" w:hAnsi="Times New Roman"/>
          <w:noProof/>
          <w:color w:val="FF0000"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E0A5DB" wp14:editId="14479522">
                <wp:simplePos x="0" y="0"/>
                <wp:positionH relativeFrom="margin">
                  <wp:posOffset>3037840</wp:posOffset>
                </wp:positionH>
                <wp:positionV relativeFrom="paragraph">
                  <wp:posOffset>24130</wp:posOffset>
                </wp:positionV>
                <wp:extent cx="1819275" cy="750570"/>
                <wp:effectExtent l="0" t="0" r="9525" b="11430"/>
                <wp:wrapSquare wrapText="bothSides"/>
                <wp:docPr id="33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CA507" w14:textId="77777777" w:rsidR="005C4E07" w:rsidRDefault="005C4E07" w:rsidP="005C4E07">
                            <w:pPr>
                              <w:spacing w:line="240" w:lineRule="atLeast"/>
                              <w:jc w:val="center"/>
                            </w:pPr>
                            <w:r>
                              <w:t>Without pneumothorax and no tub</w:t>
                            </w:r>
                          </w:p>
                          <w:p w14:paraId="6B13B6F0" w14:textId="77777777" w:rsidR="005C4E07" w:rsidRDefault="005C4E07" w:rsidP="005C4E07">
                            <w:pPr>
                              <w:spacing w:line="240" w:lineRule="atLeast"/>
                              <w:jc w:val="center"/>
                            </w:pPr>
                            <w:r>
                              <w:t>(patients, N =13,798)</w:t>
                            </w:r>
                          </w:p>
                          <w:p w14:paraId="6E5DF445" w14:textId="77777777" w:rsidR="005C4E07" w:rsidRDefault="005C4E07" w:rsidP="005C4E07">
                            <w:pPr>
                              <w:spacing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A5DB" id="文字方塊 4" o:spid="_x0000_s1027" type="#_x0000_t202" style="position:absolute;margin-left:239.2pt;margin-top:1.9pt;width:143.25pt;height:59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">
                <v:textbox>
                  <w:txbxContent>
                    <w:p w14:paraId="07BCA507" w14:textId="77777777" w:rsidR="005C4E07" w:rsidRDefault="005C4E07" w:rsidP="005C4E07">
                      <w:pPr>
                        <w:spacing w:line="240" w:lineRule="atLeast"/>
                        <w:jc w:val="center"/>
                      </w:pPr>
                      <w:r>
                        <w:t>Without pneumothorax and no tub</w:t>
                      </w:r>
                    </w:p>
                    <w:p w14:paraId="6B13B6F0" w14:textId="77777777" w:rsidR="005C4E07" w:rsidRDefault="005C4E07" w:rsidP="005C4E07">
                      <w:pPr>
                        <w:spacing w:line="240" w:lineRule="atLeast"/>
                        <w:jc w:val="center"/>
                      </w:pPr>
                      <w:r>
                        <w:t>(patients, N =13,798)</w:t>
                      </w:r>
                    </w:p>
                    <w:p w14:paraId="6E5DF445" w14:textId="77777777" w:rsidR="005C4E07" w:rsidRDefault="005C4E07" w:rsidP="005C4E07">
                      <w:pPr>
                        <w:spacing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A77DF4" w14:textId="77777777" w:rsidR="005C4E07" w:rsidRPr="00E12184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</w:p>
    <w:p w14:paraId="5097D760" w14:textId="6F087C6F" w:rsidR="005C4E07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</w:p>
    <w:p w14:paraId="4A3DE9C3" w14:textId="77777777" w:rsidR="005C4E07" w:rsidRPr="00E12184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</w:p>
    <w:p w14:paraId="443DBF9F" w14:textId="77777777" w:rsidR="005C4E07" w:rsidRPr="00E12184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  <w:r w:rsidRPr="00E12184">
        <w:rPr>
          <w:rFonts w:ascii="Times New Roman" w:eastAsia="DFKai-SB" w:hAnsi="Times New Roman"/>
          <w:noProof/>
          <w:color w:val="FF0000"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30F346" wp14:editId="05F18792">
                <wp:simplePos x="0" y="0"/>
                <wp:positionH relativeFrom="margin">
                  <wp:posOffset>0</wp:posOffset>
                </wp:positionH>
                <wp:positionV relativeFrom="paragraph">
                  <wp:posOffset>121920</wp:posOffset>
                </wp:positionV>
                <wp:extent cx="3476625" cy="1404620"/>
                <wp:effectExtent l="0" t="0" r="15875" b="18415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A38A9" w14:textId="77777777" w:rsidR="005C4E07" w:rsidRDefault="005C4E07" w:rsidP="005C4E07">
                            <w:pPr>
                              <w:spacing w:line="240" w:lineRule="atLeast"/>
                              <w:jc w:val="center"/>
                            </w:pPr>
                            <w:r>
                              <w:t>(patients, N =3384)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0F346" id="_x0000_s1028" type="#_x0000_t202" style="position:absolute;margin-left:0;margin-top:9.6pt;width:27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">
                <v:textbox style="mso-fit-shape-to-text:t">
                  <w:txbxContent>
                    <w:p w14:paraId="778A38A9" w14:textId="77777777" w:rsidR="005C4E07" w:rsidRDefault="005C4E07" w:rsidP="005C4E07">
                      <w:pPr>
                        <w:spacing w:line="240" w:lineRule="atLeast"/>
                        <w:jc w:val="center"/>
                      </w:pPr>
                      <w:r>
                        <w:t>(patients, N =3384)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ED122D" w14:textId="77777777" w:rsidR="005C4E07" w:rsidRPr="00E12184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  <w:r w:rsidRPr="00E12184">
        <w:rPr>
          <w:rFonts w:ascii="Times New Roman" w:eastAsia="DFKai-SB" w:hAnsi="Times New Roman"/>
          <w:noProof/>
          <w:color w:val="FF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A95ED" wp14:editId="4B866D2E">
                <wp:simplePos x="0" y="0"/>
                <wp:positionH relativeFrom="column">
                  <wp:posOffset>1581150</wp:posOffset>
                </wp:positionH>
                <wp:positionV relativeFrom="paragraph">
                  <wp:posOffset>244475</wp:posOffset>
                </wp:positionV>
                <wp:extent cx="0" cy="1009650"/>
                <wp:effectExtent l="63500" t="0" r="38100" b="31750"/>
                <wp:wrapTopAndBottom/>
                <wp:docPr id="41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AB892" id="直線單箭頭接點 13" o:spid="_x0000_s1026" type="#_x0000_t32" style="position:absolute;margin-left:124.5pt;margin-top:19.25pt;width:0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" strokecolor="windowText" strokeweight=".5pt">
                <v:stroke endarrow="block" joinstyle="miter"/>
                <w10:wrap type="topAndBottom"/>
              </v:shape>
            </w:pict>
          </mc:Fallback>
        </mc:AlternateContent>
      </w:r>
      <w:r w:rsidRPr="00E12184">
        <w:rPr>
          <w:rFonts w:ascii="Times New Roman" w:eastAsia="DFKai-SB" w:hAnsi="Times New Roman"/>
          <w:noProof/>
          <w:color w:val="FF0000"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174D82" wp14:editId="3C055F3A">
                <wp:simplePos x="0" y="0"/>
                <wp:positionH relativeFrom="margin">
                  <wp:posOffset>3035300</wp:posOffset>
                </wp:positionH>
                <wp:positionV relativeFrom="paragraph">
                  <wp:posOffset>439420</wp:posOffset>
                </wp:positionV>
                <wp:extent cx="1838325" cy="504825"/>
                <wp:effectExtent l="0" t="0" r="15875" b="15875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DE256" w14:textId="77777777" w:rsidR="005C4E07" w:rsidRPr="006D591F" w:rsidRDefault="005C4E07" w:rsidP="005C4E07">
                            <w:pPr>
                              <w:spacing w:line="240" w:lineRule="atLeast"/>
                              <w:rPr>
                                <w:vertAlign w:val="superscript"/>
                              </w:rPr>
                            </w:pPr>
                            <w:r>
                              <w:t xml:space="preserve">With Chest Tub </w:t>
                            </w:r>
                          </w:p>
                          <w:p w14:paraId="1980D583" w14:textId="77777777" w:rsidR="005C4E07" w:rsidRDefault="005C4E07" w:rsidP="005C4E07">
                            <w:pPr>
                              <w:spacing w:line="240" w:lineRule="atLeast"/>
                              <w:jc w:val="center"/>
                            </w:pPr>
                            <w:r>
                              <w:t>(patients, N =1817)</w:t>
                            </w:r>
                          </w:p>
                          <w:p w14:paraId="7E8BB503" w14:textId="77777777" w:rsidR="005C4E07" w:rsidRDefault="005C4E07" w:rsidP="005C4E07">
                            <w:pPr>
                              <w:spacing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4D82" id="_x0000_s1029" type="#_x0000_t202" style="position:absolute;margin-left:239pt;margin-top:34.6pt;width:144.75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">
                <v:textbox>
                  <w:txbxContent>
                    <w:p w14:paraId="541DE256" w14:textId="77777777" w:rsidR="005C4E07" w:rsidRPr="006D591F" w:rsidRDefault="005C4E07" w:rsidP="005C4E07">
                      <w:pPr>
                        <w:spacing w:line="240" w:lineRule="atLeast"/>
                        <w:rPr>
                          <w:vertAlign w:val="superscript"/>
                        </w:rPr>
                      </w:pPr>
                      <w:r>
                        <w:t xml:space="preserve">With Chest Tub </w:t>
                      </w:r>
                    </w:p>
                    <w:p w14:paraId="1980D583" w14:textId="77777777" w:rsidR="005C4E07" w:rsidRDefault="005C4E07" w:rsidP="005C4E07">
                      <w:pPr>
                        <w:spacing w:line="240" w:lineRule="atLeast"/>
                        <w:jc w:val="center"/>
                      </w:pPr>
                      <w:r>
                        <w:t>(patients, N =1817)</w:t>
                      </w:r>
                    </w:p>
                    <w:p w14:paraId="7E8BB503" w14:textId="77777777" w:rsidR="005C4E07" w:rsidRDefault="005C4E07" w:rsidP="005C4E07">
                      <w:pPr>
                        <w:spacing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2184">
        <w:rPr>
          <w:rFonts w:ascii="Times New Roman" w:eastAsia="DFKai-SB" w:hAnsi="Times New Roman"/>
          <w:noProof/>
          <w:color w:val="FF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2F63C" wp14:editId="194D1E30">
                <wp:simplePos x="0" y="0"/>
                <wp:positionH relativeFrom="column">
                  <wp:posOffset>1602740</wp:posOffset>
                </wp:positionH>
                <wp:positionV relativeFrom="paragraph">
                  <wp:posOffset>721995</wp:posOffset>
                </wp:positionV>
                <wp:extent cx="1392555" cy="5715"/>
                <wp:effectExtent l="0" t="50800" r="4445" b="70485"/>
                <wp:wrapNone/>
                <wp:docPr id="38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555" cy="5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3846" id="直線單箭頭接點 12" o:spid="_x0000_s1026" type="#_x0000_t32" style="position:absolute;margin-left:126.2pt;margin-top:56.85pt;width:109.65pt;height: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E12184">
        <w:rPr>
          <w:rFonts w:ascii="Times New Roman" w:eastAsia="DFKai-SB" w:hAnsi="Times New Roman"/>
          <w:noProof/>
          <w:color w:val="FF0000"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8BC85E" wp14:editId="13928914">
                <wp:simplePos x="0" y="0"/>
                <wp:positionH relativeFrom="margin">
                  <wp:posOffset>0</wp:posOffset>
                </wp:positionH>
                <wp:positionV relativeFrom="paragraph">
                  <wp:posOffset>1287145</wp:posOffset>
                </wp:positionV>
                <wp:extent cx="3476625" cy="1404620"/>
                <wp:effectExtent l="0" t="0" r="15875" b="18415"/>
                <wp:wrapTopAndBottom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642C0" w14:textId="77777777" w:rsidR="005C4E07" w:rsidRDefault="005C4E07" w:rsidP="005C4E07">
                            <w:pPr>
                              <w:spacing w:line="240" w:lineRule="atLeast"/>
                              <w:jc w:val="center"/>
                            </w:pPr>
                            <w:r>
                              <w:t>Total (patients, N = 1567)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BC85E" id="_x0000_s1030" type="#_x0000_t202" style="position:absolute;margin-left:0;margin-top:101.35pt;width:27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">
                <v:textbox style="mso-fit-shape-to-text:t">
                  <w:txbxContent>
                    <w:p w14:paraId="7AC642C0" w14:textId="77777777" w:rsidR="005C4E07" w:rsidRDefault="005C4E07" w:rsidP="005C4E07">
                      <w:pPr>
                        <w:spacing w:line="240" w:lineRule="atLeast"/>
                        <w:jc w:val="center"/>
                      </w:pPr>
                      <w:r>
                        <w:t>Total (patients, N = 1567)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4DF12E7" w14:textId="77777777" w:rsidR="005C4E07" w:rsidRPr="00E12184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</w:p>
    <w:p w14:paraId="4CE4F77E" w14:textId="77777777" w:rsidR="005C4E07" w:rsidRPr="00E12184" w:rsidRDefault="005C4E07" w:rsidP="005C4E07">
      <w:pPr>
        <w:rPr>
          <w:rFonts w:ascii="Times New Roman" w:eastAsia="DFKai-SB" w:hAnsi="Times New Roman"/>
          <w:color w:val="FF0000"/>
          <w:sz w:val="22"/>
          <w:szCs w:val="20"/>
        </w:rPr>
      </w:pPr>
    </w:p>
    <w:p w14:paraId="4E0DF6F2" w14:textId="0C2A5B48" w:rsidR="005C4E07" w:rsidRPr="00ED46AA" w:rsidRDefault="005C4E07" w:rsidP="00883B6A">
      <w:pPr>
        <w:rPr>
          <w:b/>
          <w:bCs/>
        </w:rPr>
      </w:pPr>
    </w:p>
    <w:p w14:paraId="12540C98" w14:textId="27F86AFD" w:rsidR="00A33B79" w:rsidRDefault="00145467" w:rsidP="00883B6A">
      <w:pPr>
        <w:rPr>
          <w:b/>
          <w:bCs/>
        </w:rPr>
      </w:pPr>
      <w:r w:rsidRPr="00145467">
        <w:rPr>
          <w:b/>
          <w:bCs/>
        </w:rPr>
        <w:t>Data Description</w:t>
      </w:r>
    </w:p>
    <w:p w14:paraId="002D46E1" w14:textId="38A4C9D2" w:rsidR="00145467" w:rsidRDefault="00B76367" w:rsidP="00883B6A">
      <w:r w:rsidRPr="00B76367">
        <w:t>CG</w:t>
      </w:r>
      <w:r w:rsidR="008F4456">
        <w:t>PNX</w:t>
      </w:r>
      <w:r w:rsidR="00D22499">
        <w:t xml:space="preserve"> database</w:t>
      </w:r>
      <w:r w:rsidRPr="00B76367">
        <w:t xml:space="preserve"> is a relational database consisting o</w:t>
      </w:r>
      <w:r>
        <w:t>f E</w:t>
      </w:r>
      <w:r w:rsidR="00872805">
        <w:t>H</w:t>
      </w:r>
      <w:r>
        <w:t xml:space="preserve">R, radiology images, and </w:t>
      </w:r>
      <w:r w:rsidR="00E4449C">
        <w:t>radiograph reports</w:t>
      </w:r>
      <w:r>
        <w:t xml:space="preserve">. </w:t>
      </w:r>
      <w:r w:rsidR="00492A91">
        <w:t xml:space="preserve">EHR </w:t>
      </w:r>
      <w:r w:rsidR="00D22499">
        <w:t>data</w:t>
      </w:r>
      <w:r w:rsidR="00492A91">
        <w:t xml:space="preserve"> </w:t>
      </w:r>
      <w:r w:rsidR="00872805">
        <w:t>w</w:t>
      </w:r>
      <w:r w:rsidR="00D22499">
        <w:t>ere</w:t>
      </w:r>
      <w:r w:rsidR="00872805">
        <w:t xml:space="preserve"> </w:t>
      </w:r>
      <w:r w:rsidR="00D22499">
        <w:t xml:space="preserve">all </w:t>
      </w:r>
      <w:r w:rsidR="00872805">
        <w:t>recorded by medical encounter</w:t>
      </w:r>
      <w:r w:rsidR="00ED46AA">
        <w:t>.</w:t>
      </w:r>
      <w:r w:rsidR="00872805">
        <w:t xml:space="preserve"> </w:t>
      </w:r>
    </w:p>
    <w:p w14:paraId="3271DC00" w14:textId="77777777" w:rsidR="005C4E07" w:rsidRDefault="005C4E07" w:rsidP="005C4E07"/>
    <w:p w14:paraId="5511AACA" w14:textId="77777777" w:rsidR="005C4E07" w:rsidRPr="00062BBC" w:rsidRDefault="005C4E07" w:rsidP="005C4E07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Patients’ </w:t>
      </w:r>
      <w:r w:rsidRPr="00104BC5">
        <w:rPr>
          <w:rFonts w:ascii="Times New Roman" w:eastAsia="Times New Roman" w:hAnsi="Times New Roman" w:cs="Times New Roman"/>
          <w:b/>
          <w:bCs/>
        </w:rPr>
        <w:t>demographic data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67"/>
        <w:gridCol w:w="1044"/>
        <w:gridCol w:w="1129"/>
      </w:tblGrid>
      <w:tr w:rsidR="005C4E07" w14:paraId="2307A7D3" w14:textId="77777777" w:rsidTr="00715869">
        <w:tc>
          <w:tcPr>
            <w:tcW w:w="0" w:type="auto"/>
          </w:tcPr>
          <w:p w14:paraId="21D1E977" w14:textId="77777777" w:rsidR="005C4E07" w:rsidRDefault="005C4E07" w:rsidP="00715869">
            <w:r>
              <w:t>Female</w:t>
            </w:r>
          </w:p>
        </w:tc>
        <w:tc>
          <w:tcPr>
            <w:tcW w:w="0" w:type="auto"/>
          </w:tcPr>
          <w:p w14:paraId="0CF64B28" w14:textId="77777777" w:rsidR="005C4E07" w:rsidRDefault="005C4E07" w:rsidP="00715869">
            <w:r>
              <w:rPr>
                <w:rFonts w:hint="eastAsia"/>
              </w:rPr>
              <w:t>M</w:t>
            </w:r>
            <w:r>
              <w:t>ale</w:t>
            </w:r>
          </w:p>
        </w:tc>
        <w:tc>
          <w:tcPr>
            <w:tcW w:w="0" w:type="auto"/>
          </w:tcPr>
          <w:p w14:paraId="5FADF799" w14:textId="77777777" w:rsidR="005C4E07" w:rsidRDefault="005C4E07" w:rsidP="00715869">
            <w:r>
              <w:t>A</w:t>
            </w:r>
            <w:r>
              <w:rPr>
                <w:rFonts w:hint="eastAsia"/>
              </w:rPr>
              <w:t>vg</w:t>
            </w:r>
            <w:r>
              <w:t>_age</w:t>
            </w:r>
          </w:p>
        </w:tc>
        <w:tc>
          <w:tcPr>
            <w:tcW w:w="0" w:type="auto"/>
          </w:tcPr>
          <w:p w14:paraId="3000A005" w14:textId="77777777" w:rsidR="005C4E07" w:rsidRDefault="005C4E07" w:rsidP="00715869">
            <w:r>
              <w:t>S</w:t>
            </w:r>
            <w:r>
              <w:rPr>
                <w:rFonts w:hint="eastAsia"/>
              </w:rPr>
              <w:t>td</w:t>
            </w:r>
          </w:p>
        </w:tc>
      </w:tr>
      <w:tr w:rsidR="005C4E07" w14:paraId="6F3E6BB1" w14:textId="77777777" w:rsidTr="00715869">
        <w:tc>
          <w:tcPr>
            <w:tcW w:w="0" w:type="auto"/>
          </w:tcPr>
          <w:p w14:paraId="77BE127B" w14:textId="77777777" w:rsidR="005C4E07" w:rsidRDefault="005C4E07" w:rsidP="00715869">
            <w:r>
              <w:rPr>
                <w:rFonts w:hint="eastAsia"/>
              </w:rPr>
              <w:t>223</w:t>
            </w:r>
            <w:r>
              <w:t xml:space="preserve"> </w:t>
            </w:r>
            <w:r>
              <w:rPr>
                <w:rFonts w:hint="eastAsia"/>
              </w:rPr>
              <w:t>(12.77%)</w:t>
            </w:r>
          </w:p>
        </w:tc>
        <w:tc>
          <w:tcPr>
            <w:tcW w:w="0" w:type="auto"/>
          </w:tcPr>
          <w:p w14:paraId="51D7E7CD" w14:textId="77777777" w:rsidR="005C4E07" w:rsidRDefault="005C4E07" w:rsidP="00715869">
            <w:r>
              <w:rPr>
                <w:rFonts w:hint="eastAsia"/>
              </w:rPr>
              <w:t>1523</w:t>
            </w:r>
            <w:r>
              <w:t>(87.22%)</w:t>
            </w:r>
          </w:p>
        </w:tc>
        <w:tc>
          <w:tcPr>
            <w:tcW w:w="0" w:type="auto"/>
          </w:tcPr>
          <w:p w14:paraId="62E48BB2" w14:textId="77777777" w:rsidR="005C4E07" w:rsidRDefault="005C4E07" w:rsidP="00715869">
            <w:r w:rsidRPr="00062BBC">
              <w:t>37.3860</w:t>
            </w:r>
          </w:p>
        </w:tc>
        <w:tc>
          <w:tcPr>
            <w:tcW w:w="0" w:type="auto"/>
          </w:tcPr>
          <w:p w14:paraId="74D01EE7" w14:textId="77777777" w:rsidR="005C4E07" w:rsidRDefault="005C4E07" w:rsidP="00715869">
            <w:r w:rsidRPr="00062BBC">
              <w:t>20.56266</w:t>
            </w:r>
          </w:p>
        </w:tc>
      </w:tr>
    </w:tbl>
    <w:p w14:paraId="64CB266C" w14:textId="38E5D79D" w:rsidR="00AF5D35" w:rsidRDefault="00AF5D35" w:rsidP="00883B6A">
      <w:pPr>
        <w:rPr>
          <w:b/>
          <w:bCs/>
        </w:rPr>
      </w:pPr>
    </w:p>
    <w:p w14:paraId="4280B243" w14:textId="77777777" w:rsidR="0071212A" w:rsidRDefault="00D509C1" w:rsidP="00883B6A">
      <w:p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ariables Characteristic</w:t>
      </w:r>
    </w:p>
    <w:p w14:paraId="614D9347" w14:textId="3769883B" w:rsidR="00E73E99" w:rsidRDefault="0071212A" w:rsidP="00883B6A">
      <w:r w:rsidRPr="0071212A">
        <w:t xml:space="preserve">The </w:t>
      </w:r>
      <w:r w:rsidR="000D7F49">
        <w:t>CGPNX</w:t>
      </w:r>
      <w:r w:rsidR="00D22499">
        <w:t xml:space="preserve"> database</w:t>
      </w:r>
      <w:r w:rsidRPr="0071212A">
        <w:t xml:space="preserve"> </w:t>
      </w:r>
      <w:r w:rsidR="00492A91" w:rsidRPr="0071212A">
        <w:t>contain</w:t>
      </w:r>
      <w:r w:rsidR="00492A91">
        <w:t>s</w:t>
      </w:r>
      <w:r w:rsidR="00492A91" w:rsidRPr="0071212A">
        <w:t xml:space="preserve"> </w:t>
      </w:r>
      <w:r w:rsidRPr="0071212A">
        <w:t>a variety o</w:t>
      </w:r>
      <w:r w:rsidR="00CC79D0">
        <w:t xml:space="preserve">f clinical information </w:t>
      </w:r>
      <w:r w:rsidR="007B4596">
        <w:t xml:space="preserve">which could be useful </w:t>
      </w:r>
      <w:r w:rsidR="00CC79D0">
        <w:t xml:space="preserve"> </w:t>
      </w:r>
      <w:r w:rsidR="007B4596">
        <w:t>for</w:t>
      </w:r>
      <w:r w:rsidR="00CC79D0">
        <w:t xml:space="preserve"> researchers </w:t>
      </w:r>
      <w:r w:rsidR="007B4596">
        <w:t xml:space="preserve">to </w:t>
      </w:r>
      <w:r w:rsidR="00CC79D0">
        <w:t>conduct multi</w:t>
      </w:r>
      <w:r w:rsidR="00CC79D0" w:rsidRPr="00CC79D0">
        <w:t>disciplin</w:t>
      </w:r>
      <w:r w:rsidR="007B4596">
        <w:t>ary</w:t>
      </w:r>
      <w:r w:rsidR="00CC79D0">
        <w:t xml:space="preserve"> researches. </w:t>
      </w:r>
      <w:r w:rsidR="00492A91">
        <w:t>S</w:t>
      </w:r>
      <w:r w:rsidR="00E73E99">
        <w:t xml:space="preserve">ome important </w:t>
      </w:r>
      <w:r w:rsidR="00492A91">
        <w:t>features included</w:t>
      </w:r>
      <w:r w:rsidR="00E73E99">
        <w:t>:</w:t>
      </w:r>
    </w:p>
    <w:p w14:paraId="2F07A25A" w14:textId="4A67449C" w:rsidR="0071212A" w:rsidRDefault="00D014D3" w:rsidP="00AD7D5B">
      <w:pPr>
        <w:pStyle w:val="ListParagraph"/>
        <w:numPr>
          <w:ilvl w:val="0"/>
          <w:numId w:val="2"/>
        </w:numPr>
        <w:ind w:leftChars="0"/>
      </w:pPr>
      <w:r>
        <w:t>D</w:t>
      </w:r>
      <w:r w:rsidR="00E73E99">
        <w:t xml:space="preserve">iagnosis </w:t>
      </w:r>
      <w:r w:rsidR="00492A91">
        <w:t xml:space="preserve">code </w:t>
      </w:r>
      <w:r w:rsidR="00E73E99">
        <w:t xml:space="preserve">(reported by </w:t>
      </w:r>
      <w:r w:rsidR="00AD7D5B" w:rsidRPr="00AD7D5B">
        <w:t>Radiologist</w:t>
      </w:r>
      <w:r w:rsidR="00AD7D5B">
        <w:t xml:space="preserve"> annotation</w:t>
      </w:r>
      <w:r w:rsidR="00E73E99">
        <w:t>)</w:t>
      </w:r>
    </w:p>
    <w:p w14:paraId="781E8F30" w14:textId="0ADB672B" w:rsidR="007F51E9" w:rsidRDefault="00BA50B7" w:rsidP="00BA50B7">
      <w:pPr>
        <w:pStyle w:val="ListParagraph"/>
        <w:numPr>
          <w:ilvl w:val="0"/>
          <w:numId w:val="2"/>
        </w:numPr>
        <w:ind w:leftChars="0"/>
      </w:pPr>
      <w:r>
        <w:t>D</w:t>
      </w:r>
      <w:r w:rsidRPr="00BA50B7">
        <w:t>emographics</w:t>
      </w:r>
      <w:r w:rsidR="007F51E9">
        <w:t xml:space="preserve"> (</w:t>
      </w:r>
      <w:r w:rsidR="00EC04E5">
        <w:t>such as</w:t>
      </w:r>
      <w:r w:rsidR="007F51E9">
        <w:t xml:space="preserve"> </w:t>
      </w:r>
      <w:r w:rsidR="005101F0">
        <w:t xml:space="preserve">Idcode, </w:t>
      </w:r>
      <w:r w:rsidR="00AA3AEC">
        <w:t>age, Sex, Study date..</w:t>
      </w:r>
      <w:r w:rsidR="007F51E9">
        <w:t>.)</w:t>
      </w:r>
    </w:p>
    <w:p w14:paraId="3312ADBA" w14:textId="669BFDEC" w:rsidR="00EC04E5" w:rsidRDefault="00CC6606" w:rsidP="00E73E99">
      <w:pPr>
        <w:pStyle w:val="ListParagraph"/>
        <w:numPr>
          <w:ilvl w:val="0"/>
          <w:numId w:val="2"/>
        </w:numPr>
        <w:ind w:leftChars="0"/>
      </w:pPr>
      <w:r>
        <w:t xml:space="preserve">Imaging parameters </w:t>
      </w:r>
      <w:r w:rsidR="001D22B9">
        <w:t>(</w:t>
      </w:r>
      <w:r w:rsidR="005101F0">
        <w:t>KV</w:t>
      </w:r>
      <w:r w:rsidR="00993823">
        <w:t>P, Windows level, windows width</w:t>
      </w:r>
      <w:r w:rsidR="005101F0">
        <w:t>.)</w:t>
      </w:r>
    </w:p>
    <w:p w14:paraId="14DE0A58" w14:textId="41786981" w:rsidR="00492A91" w:rsidRPr="00492A91" w:rsidRDefault="00492A91" w:rsidP="0067035B">
      <w:pPr>
        <w:pStyle w:val="ListParagraph"/>
        <w:ind w:leftChars="0"/>
      </w:pPr>
      <w:r>
        <w:t xml:space="preserve">Example image from patients with or without </w:t>
      </w:r>
      <w:r w:rsidRPr="0067035B">
        <w:t>pneumothorax</w:t>
      </w:r>
    </w:p>
    <w:p w14:paraId="1919453A" w14:textId="43B73A0B" w:rsidR="00C7664C" w:rsidRDefault="005C4E07" w:rsidP="00883B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4F48C2" wp14:editId="3C49E2E0">
            <wp:extent cx="2511621" cy="2451100"/>
            <wp:effectExtent l="0" t="0" r="317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58" cy="247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20D0796" wp14:editId="6BC4203B">
            <wp:extent cx="2063115" cy="24657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74" cy="252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50EA" w14:textId="44314D37" w:rsidR="005C4E07" w:rsidRPr="007F51E9" w:rsidRDefault="005C4E07" w:rsidP="005C4E07">
      <w:pPr>
        <w:ind w:firstLineChars="500" w:firstLine="1201"/>
        <w:rPr>
          <w:b/>
          <w:bCs/>
        </w:rPr>
      </w:pPr>
      <w:r>
        <w:rPr>
          <w:rFonts w:hint="eastAsia"/>
          <w:b/>
          <w:bCs/>
        </w:rPr>
        <w:t>(pneumothorax)</w:t>
      </w:r>
      <w:r>
        <w:rPr>
          <w:b/>
          <w:bCs/>
        </w:rPr>
        <w:t xml:space="preserve">            </w:t>
      </w:r>
      <w:r>
        <w:rPr>
          <w:rFonts w:hint="eastAsia"/>
          <w:b/>
          <w:bCs/>
        </w:rPr>
        <w:t>(No pneumothorax)</w:t>
      </w:r>
    </w:p>
    <w:p w14:paraId="23F2A53F" w14:textId="77777777" w:rsidR="005C4E07" w:rsidRDefault="005C4E07" w:rsidP="00883B6A">
      <w:pPr>
        <w:rPr>
          <w:b/>
          <w:bCs/>
        </w:rPr>
      </w:pPr>
    </w:p>
    <w:p w14:paraId="35DAAB0D" w14:textId="77777777" w:rsidR="005C4E07" w:rsidRDefault="005C4E07" w:rsidP="00883B6A">
      <w:pPr>
        <w:rPr>
          <w:b/>
          <w:bCs/>
        </w:rPr>
      </w:pPr>
    </w:p>
    <w:p w14:paraId="4623E980" w14:textId="2EBA22ED" w:rsidR="00883B6A" w:rsidRPr="00B76367" w:rsidRDefault="00145467" w:rsidP="00883B6A">
      <w:pPr>
        <w:rPr>
          <w:b/>
          <w:bCs/>
        </w:rPr>
      </w:pPr>
      <w:r w:rsidRPr="00B76367">
        <w:rPr>
          <w:b/>
          <w:bCs/>
        </w:rPr>
        <w:t>Requesting Datasets</w:t>
      </w:r>
    </w:p>
    <w:p w14:paraId="6B81CAB8" w14:textId="2E81DD43" w:rsidR="00975844" w:rsidRDefault="00145467" w:rsidP="00C66F63">
      <w:r w:rsidRPr="00145467">
        <w:t xml:space="preserve">To request a dataset, please </w:t>
      </w:r>
      <w:r>
        <w:t>contact</w:t>
      </w:r>
      <w:r w:rsidRPr="00145467">
        <w:t xml:space="preserve"> the </w:t>
      </w:r>
      <w:r>
        <w:t xml:space="preserve">Center of </w:t>
      </w:r>
      <w:r w:rsidR="00B76367">
        <w:t>A</w:t>
      </w:r>
      <w:r>
        <w:t xml:space="preserve">rtificial </w:t>
      </w:r>
      <w:r w:rsidR="00B76367">
        <w:t xml:space="preserve">Intelligence </w:t>
      </w:r>
      <w:r>
        <w:t xml:space="preserve">in </w:t>
      </w:r>
      <w:r w:rsidR="00B76367">
        <w:t>M</w:t>
      </w:r>
      <w:r>
        <w:t>edicine</w:t>
      </w:r>
      <w:r w:rsidRPr="00145467">
        <w:t xml:space="preserve"> at </w:t>
      </w:r>
      <w:hyperlink r:id="rId10" w:history="1">
        <w:r w:rsidR="007551DD" w:rsidRPr="00286C0E">
          <w:rPr>
            <w:rStyle w:val="Hyperlink"/>
          </w:rPr>
          <w:t>cgmhailab@gmail.com</w:t>
        </w:r>
      </w:hyperlink>
    </w:p>
    <w:p w14:paraId="5EE570E4" w14:textId="77E84F83" w:rsidR="007551DD" w:rsidRDefault="007551DD" w:rsidP="00B612B5"/>
    <w:p w14:paraId="263F4D9A" w14:textId="7F3829A0" w:rsidR="0067035B" w:rsidRPr="007551DD" w:rsidRDefault="0067035B" w:rsidP="00B612B5">
      <w:r w:rsidRPr="0067035B">
        <w:t>![Image](https://github.com/cgmhai00/Database/blob/master/original.jpg)</w:t>
      </w:r>
    </w:p>
    <w:sectPr w:rsidR="0067035B" w:rsidRPr="00755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83AF3" w14:textId="77777777" w:rsidR="004D7C51" w:rsidRDefault="004D7C51" w:rsidP="00697788">
      <w:r>
        <w:separator/>
      </w:r>
    </w:p>
  </w:endnote>
  <w:endnote w:type="continuationSeparator" w:id="0">
    <w:p w14:paraId="356B25CB" w14:textId="77777777" w:rsidR="004D7C51" w:rsidRDefault="004D7C51" w:rsidP="0069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65B37" w14:textId="77777777" w:rsidR="004D7C51" w:rsidRDefault="004D7C51" w:rsidP="00697788">
      <w:r>
        <w:separator/>
      </w:r>
    </w:p>
  </w:footnote>
  <w:footnote w:type="continuationSeparator" w:id="0">
    <w:p w14:paraId="58EE7D5A" w14:textId="77777777" w:rsidR="004D7C51" w:rsidRDefault="004D7C51" w:rsidP="00697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5B5A"/>
    <w:multiLevelType w:val="hybridMultilevel"/>
    <w:tmpl w:val="8F7CF754"/>
    <w:lvl w:ilvl="0" w:tplc="B09607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502295"/>
    <w:multiLevelType w:val="hybridMultilevel"/>
    <w:tmpl w:val="CE7A9DCE"/>
    <w:lvl w:ilvl="0" w:tplc="B09607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Cjames Chu">
    <w15:presenceInfo w15:providerId="Windows Live" w15:userId="ffde1089e7c914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63"/>
    <w:rsid w:val="00025C1D"/>
    <w:rsid w:val="000D7F49"/>
    <w:rsid w:val="00115379"/>
    <w:rsid w:val="00135CE4"/>
    <w:rsid w:val="00145467"/>
    <w:rsid w:val="00163D9A"/>
    <w:rsid w:val="001D22B9"/>
    <w:rsid w:val="001D3A8D"/>
    <w:rsid w:val="001E242B"/>
    <w:rsid w:val="002634BD"/>
    <w:rsid w:val="00266056"/>
    <w:rsid w:val="00326725"/>
    <w:rsid w:val="00337EA9"/>
    <w:rsid w:val="003E14A7"/>
    <w:rsid w:val="00492A91"/>
    <w:rsid w:val="00497079"/>
    <w:rsid w:val="004D7C51"/>
    <w:rsid w:val="005101F0"/>
    <w:rsid w:val="00574160"/>
    <w:rsid w:val="005C4E07"/>
    <w:rsid w:val="00617C34"/>
    <w:rsid w:val="00626401"/>
    <w:rsid w:val="0067035B"/>
    <w:rsid w:val="00672D3D"/>
    <w:rsid w:val="00697788"/>
    <w:rsid w:val="006B5F5A"/>
    <w:rsid w:val="006D6397"/>
    <w:rsid w:val="0071212A"/>
    <w:rsid w:val="007325F8"/>
    <w:rsid w:val="007551DD"/>
    <w:rsid w:val="00773535"/>
    <w:rsid w:val="00795ED5"/>
    <w:rsid w:val="007A5942"/>
    <w:rsid w:val="007B1B2B"/>
    <w:rsid w:val="007B4596"/>
    <w:rsid w:val="007F51E9"/>
    <w:rsid w:val="00872805"/>
    <w:rsid w:val="00880DC7"/>
    <w:rsid w:val="00883B6A"/>
    <w:rsid w:val="008A4EE0"/>
    <w:rsid w:val="008F4456"/>
    <w:rsid w:val="00950B27"/>
    <w:rsid w:val="00975844"/>
    <w:rsid w:val="00993823"/>
    <w:rsid w:val="009A504F"/>
    <w:rsid w:val="009E0ACA"/>
    <w:rsid w:val="00A0774B"/>
    <w:rsid w:val="00A33B79"/>
    <w:rsid w:val="00A55AD9"/>
    <w:rsid w:val="00AA1445"/>
    <w:rsid w:val="00AA3AEC"/>
    <w:rsid w:val="00AD7D5B"/>
    <w:rsid w:val="00AF5D35"/>
    <w:rsid w:val="00B612B5"/>
    <w:rsid w:val="00B62FE2"/>
    <w:rsid w:val="00B76367"/>
    <w:rsid w:val="00BA50B7"/>
    <w:rsid w:val="00C207F1"/>
    <w:rsid w:val="00C66F63"/>
    <w:rsid w:val="00C7664C"/>
    <w:rsid w:val="00CC6606"/>
    <w:rsid w:val="00CC79D0"/>
    <w:rsid w:val="00D014D3"/>
    <w:rsid w:val="00D22499"/>
    <w:rsid w:val="00D509C1"/>
    <w:rsid w:val="00DA22B7"/>
    <w:rsid w:val="00DA48C6"/>
    <w:rsid w:val="00DA7AE1"/>
    <w:rsid w:val="00DF6C17"/>
    <w:rsid w:val="00E14E15"/>
    <w:rsid w:val="00E4449C"/>
    <w:rsid w:val="00E66E1E"/>
    <w:rsid w:val="00E73E99"/>
    <w:rsid w:val="00EA5BA1"/>
    <w:rsid w:val="00EC04E5"/>
    <w:rsid w:val="00ED46AA"/>
    <w:rsid w:val="00F82B6C"/>
    <w:rsid w:val="00FB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BD4E7"/>
  <w15:chartTrackingRefBased/>
  <w15:docId w15:val="{0A7B97FC-DA65-425C-9B57-30DCB95D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3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7551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1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7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9778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7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97788"/>
    <w:rPr>
      <w:sz w:val="20"/>
      <w:szCs w:val="20"/>
    </w:rPr>
  </w:style>
  <w:style w:type="table" w:styleId="TableGrid">
    <w:name w:val="Table Grid"/>
    <w:basedOn w:val="TableNormal"/>
    <w:uiPriority w:val="39"/>
    <w:rsid w:val="005C4E07"/>
    <w:rPr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gmhailab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C82312-F750-554E-B59D-5F968EC1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Chen</dc:creator>
  <cp:keywords/>
  <dc:description/>
  <cp:lastModifiedBy>CCjames Chu</cp:lastModifiedBy>
  <cp:revision>8</cp:revision>
  <dcterms:created xsi:type="dcterms:W3CDTF">2021-03-25T08:40:00Z</dcterms:created>
  <dcterms:modified xsi:type="dcterms:W3CDTF">2021-03-30T02:05:00Z</dcterms:modified>
</cp:coreProperties>
</file>